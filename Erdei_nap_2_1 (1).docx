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6604FA" w14:textId="77777777" w:rsidR="003E2CEA" w:rsidRDefault="003E2CEA">
      <w:r>
        <w:t xml:space="preserve">Az egyik közeli falucska földművesét a barlangból kiszűrődő fény visszafordította volna a keskeny ösvényről. A fatörzsek közül </w:t>
      </w:r>
      <w:r w:rsidR="005855A8">
        <w:t xml:space="preserve">előlépő </w:t>
      </w:r>
      <w:proofErr w:type="spellStart"/>
      <w:r w:rsidR="005855A8">
        <w:t>elfet</w:t>
      </w:r>
      <w:proofErr w:type="spellEnd"/>
      <w:r w:rsidR="005855A8">
        <w:t xml:space="preserve"> azonban úgy vonzotta, mint gyertyafény a </w:t>
      </w:r>
      <w:proofErr w:type="spellStart"/>
      <w:r w:rsidR="005855A8">
        <w:t>Torador</w:t>
      </w:r>
      <w:proofErr w:type="spellEnd"/>
      <w:r w:rsidR="005855A8">
        <w:t xml:space="preserve"> fennsík </w:t>
      </w:r>
      <w:proofErr w:type="spellStart"/>
      <w:r w:rsidR="005855A8">
        <w:t>mocsarainak</w:t>
      </w:r>
      <w:proofErr w:type="spellEnd"/>
      <w:r w:rsidR="005855A8">
        <w:t xml:space="preserve"> smaragdszínben játszó éjszakai pillangóit.</w:t>
      </w:r>
    </w:p>
    <w:p w14:paraId="4FD9CB54" w14:textId="77777777" w:rsidR="005E070D" w:rsidRDefault="005E070D">
      <w:r>
        <w:t xml:space="preserve">Hegyes orrú, vörösesbarna bőrből készült csizmájának talpa alatt megreccsent az ösvényt barna takaróval borító avar. A kiáradó ragyogás megcsillant a mellkasától a derekáig húzódó láncinget alkotó </w:t>
      </w:r>
      <w:proofErr w:type="spellStart"/>
      <w:r>
        <w:t>cseresznyemagnyi</w:t>
      </w:r>
      <w:proofErr w:type="spellEnd"/>
      <w:r>
        <w:t xml:space="preserve"> fémszemeken. Szarvasbőrbe bújtatott kezének hosszú ujjai ráfonódtak a bal csípőjéről lelógó tokba bújtatott keskeny szablya </w:t>
      </w:r>
      <w:proofErr w:type="spellStart"/>
      <w:r>
        <w:t>markolatára</w:t>
      </w:r>
      <w:proofErr w:type="spellEnd"/>
      <w:r>
        <w:t xml:space="preserve">, minek pengéje emberi és nem emberi </w:t>
      </w:r>
      <w:proofErr w:type="gramStart"/>
      <w:r>
        <w:t>bestiák</w:t>
      </w:r>
      <w:proofErr w:type="gramEnd"/>
      <w:r>
        <w:t xml:space="preserve"> vére festette vörösre.</w:t>
      </w:r>
    </w:p>
    <w:p w14:paraId="715A3905" w14:textId="77777777" w:rsidR="00706A0D" w:rsidRDefault="00706A0D">
      <w:r>
        <w:t>Már amelyiknek volt vére, és ereiben nem a halottakra jellemző fekete lé folyt.</w:t>
      </w:r>
    </w:p>
    <w:p w14:paraId="2D4A570D" w14:textId="77777777" w:rsidR="0013639F" w:rsidRDefault="0013639F">
      <w:r>
        <w:t xml:space="preserve">Ahogy közeledett az ösvény végén halványan derengő barlangbejárathoz, hegyes füleivel hallotta a kiáradó energia szirénénekét. Keskeny orrának nyílásába pedig behatolt annak csípős, semmihez sem hasonlítható illata. Nem lehetett </w:t>
      </w:r>
      <w:r w:rsidR="005855A8">
        <w:t>tízlépésnyire</w:t>
      </w:r>
      <w:r>
        <w:t xml:space="preserve"> a barlangtól, mikor arcán végigsimított a nem evilági szellő. </w:t>
      </w:r>
      <w:proofErr w:type="spellStart"/>
      <w:r w:rsidR="0065008D">
        <w:t>Adare</w:t>
      </w:r>
      <w:proofErr w:type="spellEnd"/>
      <w:r w:rsidR="0065008D">
        <w:t xml:space="preserve">, mint az </w:t>
      </w:r>
      <w:proofErr w:type="spellStart"/>
      <w:r w:rsidR="0065008D">
        <w:t>elf</w:t>
      </w:r>
      <w:proofErr w:type="spellEnd"/>
      <w:r w:rsidR="0065008D">
        <w:t xml:space="preserve"> nép más képviselői</w:t>
      </w:r>
      <w:r w:rsidR="00234DF2">
        <w:t>,</w:t>
      </w:r>
      <w:r w:rsidR="0065008D">
        <w:t xml:space="preserve"> tudta, hogy ez valójában egy gyenge, emberek számára nem érezhető lökéshullám, ami akkor keletkezik, mikor a világba valami oda nem illő dolog </w:t>
      </w:r>
      <w:r w:rsidR="0065008D" w:rsidRPr="00FC2C3F">
        <w:t>érkezik</w:t>
      </w:r>
      <w:r w:rsidR="0065008D">
        <w:t>.</w:t>
      </w:r>
    </w:p>
    <w:p w14:paraId="17FA464C" w14:textId="77777777" w:rsidR="005855A8" w:rsidRDefault="005855A8">
      <w:r>
        <w:t xml:space="preserve">Az </w:t>
      </w:r>
      <w:proofErr w:type="spellStart"/>
      <w:r>
        <w:t>elfnek</w:t>
      </w:r>
      <w:proofErr w:type="spellEnd"/>
      <w:r>
        <w:t xml:space="preserve"> pedig ez csak egy valamit jelenthetett.</w:t>
      </w:r>
    </w:p>
    <w:p w14:paraId="77678A67" w14:textId="77777777" w:rsidR="005855A8" w:rsidRDefault="005855A8">
      <w:r>
        <w:t>Kalandot.</w:t>
      </w:r>
      <w:r w:rsidR="00706A0D">
        <w:t xml:space="preserve"> </w:t>
      </w:r>
      <w:r>
        <w:t xml:space="preserve"> Sokszor nem is ősi ereklyéket vagy ritka teremtmények trófeái után jár</w:t>
      </w:r>
      <w:r w:rsidR="00234DF2">
        <w:t>ás</w:t>
      </w:r>
      <w:r>
        <w:t xml:space="preserve">t, hanem csak a kalandot. Megmászni a </w:t>
      </w:r>
      <w:proofErr w:type="spellStart"/>
      <w:r>
        <w:t>Lermar</w:t>
      </w:r>
      <w:proofErr w:type="spellEnd"/>
      <w:r>
        <w:t xml:space="preserve"> hegység gyémántként csillogó havas csúcsait, érezve a hideg szelek ostorcsapásait az arcán. Végigmenni a </w:t>
      </w:r>
      <w:proofErr w:type="spellStart"/>
      <w:r>
        <w:t>Tarith</w:t>
      </w:r>
      <w:proofErr w:type="spellEnd"/>
      <w:r>
        <w:t xml:space="preserve"> erdő sudár, ezer éves fái között kanyargó ösvényeket. Elolvasni az elhagyatott </w:t>
      </w:r>
      <w:proofErr w:type="spellStart"/>
      <w:r>
        <w:t>roluntisi</w:t>
      </w:r>
      <w:proofErr w:type="spellEnd"/>
      <w:r>
        <w:t xml:space="preserve"> romvárosok könyvtárainak ősök nyelvén írt, mágiával tartóssá tett fóliánsait.</w:t>
      </w:r>
    </w:p>
    <w:p w14:paraId="5A35857B" w14:textId="77777777" w:rsidR="005855A8" w:rsidRDefault="005855A8">
      <w:r>
        <w:t xml:space="preserve">A kaland megtalálta, mikor átlépett a barlang küszöbét. Három lépést sem tett meg a keskeny folyosón, mikor egy sötét árnyalak vált el a faltól. </w:t>
      </w:r>
      <w:proofErr w:type="spellStart"/>
      <w:r>
        <w:t>Adare</w:t>
      </w:r>
      <w:proofErr w:type="spellEnd"/>
      <w:r>
        <w:t xml:space="preserve"> azonnal előreugrott a támadó útjából, és mikor az a háta mögé érkezett, szembefordult vele. A kardját </w:t>
      </w:r>
      <w:proofErr w:type="spellStart"/>
      <w:r>
        <w:t>fordultában</w:t>
      </w:r>
      <w:proofErr w:type="spellEnd"/>
      <w:r>
        <w:t xml:space="preserve"> előhúzta és egy félköríves vágással elválasztotta keskeny, apró kúpban végződő fejét annak törzsétől.</w:t>
      </w:r>
    </w:p>
    <w:p w14:paraId="524EA775" w14:textId="77777777" w:rsidR="005855A8" w:rsidRDefault="005855A8">
      <w:r>
        <w:t xml:space="preserve">Az el se terült, mikor érezte a másik teremtmény által keltett légáramlást. A kék derengés által megvilágított zöld, pattanásokkal teli arc villant az </w:t>
      </w:r>
      <w:proofErr w:type="spellStart"/>
      <w:r>
        <w:t>elf</w:t>
      </w:r>
      <w:proofErr w:type="spellEnd"/>
      <w:r>
        <w:t xml:space="preserve"> látómezejébe. </w:t>
      </w:r>
      <w:proofErr w:type="spellStart"/>
      <w:r>
        <w:t>Adare</w:t>
      </w:r>
      <w:proofErr w:type="spellEnd"/>
      <w:r>
        <w:t xml:space="preserve"> hátraugrott félreütötte ellenfelének baltát tartó jobb kezét az alkarjával és annak hasába döfte.</w:t>
      </w:r>
      <w:r w:rsidR="00E257E0">
        <w:t xml:space="preserve"> </w:t>
      </w:r>
      <w:proofErr w:type="spellStart"/>
      <w:r w:rsidR="00E257E0">
        <w:t>Átugrotta</w:t>
      </w:r>
      <w:proofErr w:type="spellEnd"/>
      <w:r w:rsidR="00E257E0">
        <w:t xml:space="preserve"> a hideg kőre roskadó ellenfelét és futtában lecsapta a jobb oldali mellékjáraton előnyomakodó </w:t>
      </w:r>
      <w:proofErr w:type="spellStart"/>
      <w:r w:rsidR="00E257E0">
        <w:t>goblin</w:t>
      </w:r>
      <w:proofErr w:type="spellEnd"/>
      <w:r w:rsidR="00E257E0">
        <w:t xml:space="preserve"> fejét.</w:t>
      </w:r>
    </w:p>
    <w:p w14:paraId="2E7B234C" w14:textId="77777777" w:rsidR="00E257E0" w:rsidRDefault="00E257E0">
      <w:r>
        <w:t xml:space="preserve">Egyre inkább érezte a jelenség által keltett csípős szagot. Két újabb </w:t>
      </w:r>
      <w:proofErr w:type="spellStart"/>
      <w:r>
        <w:t>goblin</w:t>
      </w:r>
      <w:proofErr w:type="spellEnd"/>
      <w:r>
        <w:t xml:space="preserve"> rohant elé szemből. Az </w:t>
      </w:r>
      <w:proofErr w:type="spellStart"/>
      <w:r>
        <w:t>elf</w:t>
      </w:r>
      <w:proofErr w:type="spellEnd"/>
      <w:r>
        <w:t xml:space="preserve"> gyorsabban szedte a lábait. Lecsapta a bal oldali </w:t>
      </w:r>
      <w:proofErr w:type="spellStart"/>
      <w:r>
        <w:t>goblin</w:t>
      </w:r>
      <w:proofErr w:type="spellEnd"/>
      <w:r>
        <w:t xml:space="preserve"> fejét, míg a megmaradtat egy rúgással a falhoz lökte és arcon döfte kardjával.</w:t>
      </w:r>
    </w:p>
    <w:p w14:paraId="426FAFF1" w14:textId="33B340DB" w:rsidR="0050668E" w:rsidRDefault="00954435" w:rsidP="0050668E">
      <w:r>
        <w:t xml:space="preserve">A folyosó egy több méter magas csarnokká magasodott. A közepén egy kék fénygömb, amely folyamatosan pulzált. Előtte egy különös, szürke páncélos alak, akit az </w:t>
      </w:r>
      <w:proofErr w:type="spellStart"/>
      <w:r>
        <w:t>elf</w:t>
      </w:r>
      <w:proofErr w:type="spellEnd"/>
      <w:r>
        <w:t xml:space="preserve"> elsőre lovagnak nézhetett volna. A kezében tartott valami azonban nem hasonlított sem kardra, se nyílra.</w:t>
      </w:r>
      <w:r w:rsidR="008D559D">
        <w:t xml:space="preserve"> </w:t>
      </w:r>
    </w:p>
    <w:p w14:paraId="4505F4C0" w14:textId="1FAB08F0" w:rsidR="00E257E0" w:rsidRDefault="008D559D">
      <w:r>
        <w:t xml:space="preserve">Előtte halott </w:t>
      </w:r>
      <w:proofErr w:type="spellStart"/>
      <w:r>
        <w:t>goblinok</w:t>
      </w:r>
      <w:proofErr w:type="spellEnd"/>
      <w:r>
        <w:t xml:space="preserve"> hevertek, csontos testükön jókora, vörös harapásokra emlékeztető sebek </w:t>
      </w:r>
      <w:proofErr w:type="spellStart"/>
      <w:r>
        <w:t>zöldel</w:t>
      </w:r>
      <w:r w:rsidR="00234DF2">
        <w:t>l</w:t>
      </w:r>
      <w:r>
        <w:t>tek</w:t>
      </w:r>
      <w:proofErr w:type="spellEnd"/>
      <w:r>
        <w:t>.</w:t>
      </w:r>
      <w:r w:rsidR="0050668E">
        <w:t xml:space="preserve"> Kalandjai során soha nem látott még ilyet. Aztán rájött, hogy talán a különös szerzet démonokat idézett, és eresztette rá a </w:t>
      </w:r>
      <w:proofErr w:type="spellStart"/>
      <w:r w:rsidR="0050668E">
        <w:t>goblinokra</w:t>
      </w:r>
      <w:proofErr w:type="spellEnd"/>
      <w:r w:rsidR="0050668E">
        <w:t>. És már biztosra vette, hogy a mágia melyik osztályát művelheti.</w:t>
      </w:r>
    </w:p>
    <w:p w14:paraId="108B30EF" w14:textId="77777777" w:rsidR="00954435" w:rsidRDefault="00954435">
      <w:r>
        <w:t xml:space="preserve">A vörösszakállas férfi körbefordult, és mikor meglátta a terembe nyomuló </w:t>
      </w:r>
      <w:proofErr w:type="spellStart"/>
      <w:r>
        <w:t>elfet</w:t>
      </w:r>
      <w:proofErr w:type="spellEnd"/>
      <w:r>
        <w:t xml:space="preserve"> a vállához e</w:t>
      </w:r>
      <w:r w:rsidR="008D559D">
        <w:t>melte azt a valamit, ami csak is fegyver lehetett.</w:t>
      </w:r>
    </w:p>
    <w:p w14:paraId="2A9B6B89" w14:textId="63DCB905" w:rsidR="00234DF2" w:rsidRDefault="00954435">
      <w:proofErr w:type="spellStart"/>
      <w:r>
        <w:t>Adare</w:t>
      </w:r>
      <w:proofErr w:type="spellEnd"/>
      <w:r>
        <w:t xml:space="preserve"> érezte a felette elsüvítő tűzgolyó keltett lökéshullámot, mikor jobbra tért ki előre.</w:t>
      </w:r>
    </w:p>
    <w:p w14:paraId="27791FF1" w14:textId="77777777" w:rsidR="0065008D" w:rsidRDefault="008D559D">
      <w:r>
        <w:lastRenderedPageBreak/>
        <w:t>David Williams kapitány már húsz éve a Telepek Szövetségének tengerészgyalogosa volt. Mikor átlépett a kapun</w:t>
      </w:r>
      <w:r w:rsidR="008C45F8">
        <w:t xml:space="preserve">, azt tette, amire kiképezték a szülőbolygója, a New </w:t>
      </w:r>
      <w:proofErr w:type="spellStart"/>
      <w:r w:rsidR="008C45F8">
        <w:t>Venice</w:t>
      </w:r>
      <w:proofErr w:type="spellEnd"/>
      <w:r>
        <w:t xml:space="preserve"> körül keringő Űrharcászat</w:t>
      </w:r>
      <w:r w:rsidR="008C45F8">
        <w:t xml:space="preserve">i </w:t>
      </w:r>
      <w:proofErr w:type="gramStart"/>
      <w:r w:rsidR="008C45F8">
        <w:t>Akadémia lebegő</w:t>
      </w:r>
      <w:proofErr w:type="gramEnd"/>
      <w:r w:rsidR="008C45F8">
        <w:t xml:space="preserve"> fémerődjében.</w:t>
      </w:r>
    </w:p>
    <w:p w14:paraId="6CCB2ABA" w14:textId="2C9932D8" w:rsidR="008C45F8" w:rsidRDefault="008C45F8">
      <w:r>
        <w:t xml:space="preserve">Felderíteni a felszínt, jelet adni a társainak, hogy </w:t>
      </w:r>
      <w:proofErr w:type="gramStart"/>
      <w:r>
        <w:t>jöhetnek</w:t>
      </w:r>
      <w:proofErr w:type="gramEnd"/>
      <w:r>
        <w:t xml:space="preserve"> és ami a legfontosabb. Kinyírni a felé tartó ellenséges létformákat.</w:t>
      </w:r>
      <w:r w:rsidR="00706A0D">
        <w:t xml:space="preserve"> </w:t>
      </w:r>
      <w:r>
        <w:t>A kapun átlépve pont ezek fogadták. A kis zöld teremtmények, melyek az arcukon tátongó fekélyek épp úgy lehettek fajukra jellemző párzási jelölések, mint egy fertőző betegség tünetei a kapu előtt hajlongtak és döngicsélő nyelvükön imádkoztak a fénygömbnek.</w:t>
      </w:r>
      <w:r w:rsidR="00706A0D">
        <w:t xml:space="preserve"> </w:t>
      </w:r>
      <w:r>
        <w:t>Persze mikor átlépett őt nem részesítették isteni küldöttnek kijáró tiszteletben. Nagy, hasított pupillájú szemeikben kapzsi fény csillant mikor nekirontottak a tengerészgyalogosnak.</w:t>
      </w:r>
      <w:r w:rsidR="00706A0D">
        <w:t xml:space="preserve"> Ő </w:t>
      </w:r>
      <w:r>
        <w:t xml:space="preserve">azonnal lekaszálta őket </w:t>
      </w:r>
      <w:r w:rsidR="009257D3">
        <w:t>plazma</w:t>
      </w:r>
      <w:r w:rsidR="00345C8D">
        <w:t>karabélyával</w:t>
      </w:r>
      <w:r>
        <w:t>.</w:t>
      </w:r>
    </w:p>
    <w:p w14:paraId="49331B07" w14:textId="1D204F1C" w:rsidR="008C45F8" w:rsidRDefault="008C45F8" w:rsidP="00345C8D">
      <w:r>
        <w:t>Nem voltak olyan kemény diók</w:t>
      </w:r>
      <w:r w:rsidR="00345C8D">
        <w:t xml:space="preserve">. Viszont a </w:t>
      </w:r>
      <w:del w:id="0" w:author="ifj. Orosz István" w:date="2018-06-06T15:05:00Z">
        <w:r w:rsidR="00345C8D" w:rsidDel="006C5524">
          <w:delText>berobogó hegyes fülü, emberszerű teremtmény kivont karddal feléohamozott annál inkább az volt</w:delText>
        </w:r>
      </w:del>
      <w:proofErr w:type="spellStart"/>
      <w:ins w:id="1" w:author="ifj. Orosz István" w:date="2018-06-06T15:05:00Z">
        <w:r w:rsidR="006C5524">
          <w:t>felérobogó</w:t>
        </w:r>
        <w:proofErr w:type="spellEnd"/>
        <w:r w:rsidR="006C5524">
          <w:t xml:space="preserve"> emberforma teremtmény, minek hátra libbenő hosszú haja felfedte hegyes füleit annál keményebbnek látszott.</w:t>
        </w:r>
      </w:ins>
    </w:p>
    <w:p w14:paraId="48A0C651" w14:textId="1E20C31B" w:rsidR="008C45F8" w:rsidRDefault="008C45F8">
      <w:r>
        <w:t xml:space="preserve">A kezében tartott WM-40-es </w:t>
      </w:r>
      <w:r w:rsidR="009257D3">
        <w:t>plazma</w:t>
      </w:r>
      <w:r>
        <w:t xml:space="preserve">karabély felszisszent, mikor </w:t>
      </w:r>
      <w:del w:id="2" w:author="ifj. Orosz István" w:date="2018-06-06T15:06:00Z">
        <w:r w:rsidDel="006C5524">
          <w:delText xml:space="preserve">energiagolyót </w:delText>
        </w:r>
      </w:del>
      <w:ins w:id="3" w:author="ifj. Orosz István" w:date="2018-06-06T15:06:00Z">
        <w:r w:rsidR="006C5524">
          <w:t>újabb energiacsóvát</w:t>
        </w:r>
        <w:r w:rsidR="006C5524">
          <w:t xml:space="preserve"> </w:t>
        </w:r>
      </w:ins>
      <w:r>
        <w:t>okádott ki magából.</w:t>
      </w:r>
    </w:p>
    <w:p w14:paraId="5AE4E50B" w14:textId="77777777" w:rsidR="008C45F8" w:rsidRDefault="008C45F8">
      <w:r>
        <w:t>A teremtmény jobbra hajolt el előle, és nagy ívben elkanyarodva arról az oldalról folytatta a rohamozást. A sugárlövedék a barlang falába csapódott, mikor a humanoid elugrott előle és egy íves szökkenéssel a tengerészgyalogos előtt termett.</w:t>
      </w:r>
    </w:p>
    <w:p w14:paraId="1A33CC1D" w14:textId="21FD1CDB" w:rsidR="008C45F8" w:rsidRDefault="008C45F8">
      <w:r>
        <w:t xml:space="preserve">David vízszintesen maga elé tartotta a sugárfegyverét, az őslakos lény pengéje hangos pukkanással csapódott a karabélyt fedő acélnak. Williams </w:t>
      </w:r>
      <w:proofErr w:type="spellStart"/>
      <w:r>
        <w:t>előredöfött</w:t>
      </w:r>
      <w:proofErr w:type="spellEnd"/>
      <w:r>
        <w:t xml:space="preserve"> a cső alá szerelt bajonettel, de a</w:t>
      </w:r>
      <w:r w:rsidR="00345C8D">
        <w:t xml:space="preserve"> helybeli </w:t>
      </w:r>
      <w:r>
        <w:t xml:space="preserve">egy </w:t>
      </w:r>
      <w:proofErr w:type="spellStart"/>
      <w:r>
        <w:t>hátraszaltóval</w:t>
      </w:r>
      <w:proofErr w:type="spellEnd"/>
      <w:r>
        <w:t xml:space="preserve"> kitért az útjából</w:t>
      </w:r>
      <w:ins w:id="4" w:author="ifj. Orosz István" w:date="2018-06-06T15:06:00Z">
        <w:r w:rsidR="006C5524">
          <w:t>.</w:t>
        </w:r>
      </w:ins>
      <w:del w:id="5" w:author="ifj. Orosz István" w:date="2018-06-06T15:06:00Z">
        <w:r w:rsidDel="006C5524">
          <w:delText xml:space="preserve"> és hárította a</w:delText>
        </w:r>
        <w:r w:rsidR="00345C8D" w:rsidDel="006C5524">
          <w:delText xml:space="preserve"> bajonett egy újabb döfését</w:delText>
        </w:r>
        <w:r w:rsidDel="006C5524">
          <w:delText>.</w:delText>
        </w:r>
      </w:del>
    </w:p>
    <w:p w14:paraId="502A2457" w14:textId="716BB17E" w:rsidR="008C45F8" w:rsidRDefault="008C45F8">
      <w:r>
        <w:t xml:space="preserve">– </w:t>
      </w:r>
      <w:r w:rsidR="00345C8D">
        <w:t>Ez nálatok a vendégszeretet</w:t>
      </w:r>
      <w:r>
        <w:t>? – kérdezte Williams</w:t>
      </w:r>
      <w:r w:rsidR="00FB26B7">
        <w:t>.</w:t>
      </w:r>
    </w:p>
    <w:p w14:paraId="7BC0F318" w14:textId="77777777" w:rsidR="008C45F8" w:rsidRDefault="008C45F8">
      <w:r>
        <w:t>Az a másik valami gorombaságot mondhatott a saját nyelvén, és ismét vágott.</w:t>
      </w:r>
    </w:p>
    <w:p w14:paraId="343AE996" w14:textId="23266A5F" w:rsidR="008C45F8" w:rsidRDefault="008C45F8">
      <w:r>
        <w:t xml:space="preserve">– </w:t>
      </w:r>
      <w:r w:rsidR="00B03CE9">
        <w:t>Ha ez itt jó, akkor békével jöttem! – ordította megint a tengerészgyalogos és tett egy lépést hátra. A lény ezt használta ki, és faltörő kosként előre</w:t>
      </w:r>
      <w:r w:rsidR="00345C8D">
        <w:t xml:space="preserve"> </w:t>
      </w:r>
      <w:r w:rsidR="00B03CE9">
        <w:t>rohamozva nekiugrott a tengerészgyalogosnak. Egyenesen nekitolta a fénygömbnek, ami a közeledtükre felragyogott és vakító szikrázásba vonta a csarnokot.</w:t>
      </w:r>
    </w:p>
    <w:p w14:paraId="532001B9" w14:textId="77777777" w:rsidR="00154D1E" w:rsidRDefault="00154D1E">
      <w:r>
        <w:t>A kapu, mint valami fekete lyuk vonzotta őket magához.</w:t>
      </w:r>
    </w:p>
    <w:p w14:paraId="0DEEF512" w14:textId="1F85CE54" w:rsidR="00154D1E" w:rsidRDefault="000D0ABD">
      <w:commentRangeStart w:id="6"/>
      <w:del w:id="7" w:author="ifj. Orosz István" w:date="2018-06-06T15:07:00Z">
        <w:r w:rsidDel="006C5524">
          <w:delText>Williams ugyanannak a vörös sziklafal tövében ébredt,</w:delText>
        </w:r>
        <w:r w:rsidR="009257D3" w:rsidDel="006C5524">
          <w:delText xml:space="preserve"> az NP-5-ös sorozatszámú planéta egyik vörös síkságának keleti részén</w:delText>
        </w:r>
        <w:r w:rsidDel="006C5524">
          <w:delText xml:space="preserve"> ahonnan elindult.</w:delText>
        </w:r>
      </w:del>
      <w:proofErr w:type="spellStart"/>
      <w:ins w:id="8" w:author="ifj. Orosz István" w:date="2018-06-06T15:07:00Z">
        <w:r w:rsidR="006C5524">
          <w:t>Williamset</w:t>
        </w:r>
        <w:proofErr w:type="spellEnd"/>
        <w:r w:rsidR="006C5524">
          <w:t xml:space="preserve"> az arcán </w:t>
        </w:r>
        <w:proofErr w:type="spellStart"/>
        <w:r w:rsidR="006C5524">
          <w:t>végigsimító</w:t>
        </w:r>
        <w:proofErr w:type="spellEnd"/>
        <w:r w:rsidR="006C5524">
          <w:t xml:space="preserve"> száraz szellő ébresztette fel. </w:t>
        </w:r>
      </w:ins>
      <w:r>
        <w:t xml:space="preserve"> </w:t>
      </w:r>
      <w:ins w:id="9" w:author="ifj. Orosz István" w:date="2018-06-06T15:07:00Z">
        <w:r w:rsidR="006C5524">
          <w:t>Előtte vörös sziklafa</w:t>
        </w:r>
        <w:r w:rsidR="00B44CB7">
          <w:t xml:space="preserve">l magasodott, a háta mögött rőt sivatag, minek </w:t>
        </w:r>
        <w:proofErr w:type="spellStart"/>
        <w:r w:rsidR="00B44CB7">
          <w:t>monotomítását</w:t>
        </w:r>
        <w:proofErr w:type="spellEnd"/>
        <w:r w:rsidR="00B44CB7">
          <w:t xml:space="preserve"> csak néhol törte meg egy, kihalt szörnyeteg bordáiként a homok alól kimeredő sziklaoszlop. A sötétkék ég felét az életének delén túljutott vörös nap foglalta el</w:t>
        </w:r>
      </w:ins>
      <w:commentRangeEnd w:id="6"/>
      <w:ins w:id="10" w:author="ifj. Orosz István" w:date="2018-06-06T15:10:00Z">
        <w:r w:rsidR="00B44CB7">
          <w:rPr>
            <w:rStyle w:val="Jegyzethivatkozs"/>
          </w:rPr>
          <w:commentReference w:id="6"/>
        </w:r>
      </w:ins>
      <w:ins w:id="11" w:author="ifj. Orosz István" w:date="2018-06-06T15:07:00Z">
        <w:r w:rsidR="00B44CB7">
          <w:t>.</w:t>
        </w:r>
      </w:ins>
      <w:del w:id="12" w:author="ifj. Orosz István" w:date="2018-06-06T15:07:00Z">
        <w:r w:rsidDel="006C5524">
          <w:delText>Pillanatokig csak az eget bámulta, amin egy lassú csillagként átsüvített egy apró fényfolt.</w:delText>
        </w:r>
      </w:del>
    </w:p>
    <w:p w14:paraId="233C655E" w14:textId="5225B296" w:rsidR="000D0ABD" w:rsidRDefault="000D0ABD">
      <w:r>
        <w:t xml:space="preserve">Mikor meglátta a tőle jobbra feltápászkodó </w:t>
      </w:r>
      <w:proofErr w:type="spellStart"/>
      <w:r>
        <w:t>humanoidot</w:t>
      </w:r>
      <w:proofErr w:type="spellEnd"/>
      <w:r>
        <w:t>, azonnal felpattant és ráfogta a</w:t>
      </w:r>
      <w:r w:rsidR="00C654D3">
        <w:t xml:space="preserve"> plazmakarabélyt</w:t>
      </w:r>
      <w:r>
        <w:t xml:space="preserve">. Ellenfele azonnal </w:t>
      </w:r>
      <w:proofErr w:type="spellStart"/>
      <w:r>
        <w:t>előretolta</w:t>
      </w:r>
      <w:proofErr w:type="spellEnd"/>
      <w:r>
        <w:t xml:space="preserve"> a jobb lábát és a feje felé emelte a kardját tartó jobb kezét.</w:t>
      </w:r>
    </w:p>
    <w:p w14:paraId="0E3E496C" w14:textId="54085F69" w:rsidR="000D0ABD" w:rsidRDefault="000D0ABD">
      <w:r>
        <w:t>– Az én pályámon vagy, öcskös! – mondta Williams, és az elsütő gombra helyezte a mutatóujját.</w:t>
      </w:r>
      <w:r w:rsidR="00C654D3">
        <w:t xml:space="preserve"> </w:t>
      </w:r>
      <w:r>
        <w:t xml:space="preserve">Az </w:t>
      </w:r>
      <w:proofErr w:type="spellStart"/>
      <w:r>
        <w:t>elf</w:t>
      </w:r>
      <w:proofErr w:type="spellEnd"/>
      <w:r>
        <w:t xml:space="preserve"> valami gorombaságot mormogott.</w:t>
      </w:r>
    </w:p>
    <w:p w14:paraId="06937A39" w14:textId="7D792799" w:rsidR="000D0ABD" w:rsidRDefault="000D0ABD">
      <w:r>
        <w:t>Ekkor hirtelen megremegett a Föld, és a</w:t>
      </w:r>
      <w:r w:rsidR="009257D3">
        <w:t xml:space="preserve"> </w:t>
      </w:r>
      <w:proofErr w:type="gramStart"/>
      <w:r w:rsidR="009257D3">
        <w:t>szikla fal</w:t>
      </w:r>
      <w:proofErr w:type="gramEnd"/>
      <w:r w:rsidR="009257D3">
        <w:t xml:space="preserve"> egy része tőlük </w:t>
      </w:r>
      <w:del w:id="13" w:author="ifj. Orosz István" w:date="2018-06-06T15:10:00Z">
        <w:r w:rsidR="009257D3" w:rsidDel="00092F6F">
          <w:delText xml:space="preserve">délre </w:delText>
        </w:r>
      </w:del>
      <w:ins w:id="14" w:author="ifj. Orosz István" w:date="2018-06-06T15:10:00Z">
        <w:r w:rsidR="00092F6F">
          <w:t>jobbra</w:t>
        </w:r>
        <w:r w:rsidR="00092F6F">
          <w:t xml:space="preserve"> </w:t>
        </w:r>
      </w:ins>
      <w:r w:rsidR="009257D3">
        <w:t>leszakadt</w:t>
      </w:r>
      <w:r>
        <w:t xml:space="preserve">, felfedve a mögötte tátongó </w:t>
      </w:r>
      <w:r w:rsidR="009257D3">
        <w:t>nyílást, minek</w:t>
      </w:r>
      <w:r>
        <w:t xml:space="preserve"> két oldalán magasodó karcsú oszlopokat és a felette terpeszkedő boltívet.</w:t>
      </w:r>
    </w:p>
    <w:p w14:paraId="62C482D8" w14:textId="77777777" w:rsidR="000D0ABD" w:rsidRDefault="000D0ABD">
      <w:r>
        <w:t>És a belőle előkúszó alakot. Testét fekete felhőként kavargó köpeny t</w:t>
      </w:r>
      <w:bookmarkStart w:id="15" w:name="_GoBack"/>
      <w:bookmarkEnd w:id="15"/>
      <w:r>
        <w:t>akarta. A fején lévő tarajos sisak rostélya lehúzva.</w:t>
      </w:r>
    </w:p>
    <w:p w14:paraId="27DC83C5" w14:textId="77777777" w:rsidR="000D0ABD" w:rsidRDefault="000D0ABD">
      <w:r>
        <w:t xml:space="preserve">– Megzavartátok </w:t>
      </w:r>
      <w:proofErr w:type="spellStart"/>
      <w:r>
        <w:t>Martius</w:t>
      </w:r>
      <w:proofErr w:type="spellEnd"/>
      <w:r>
        <w:t xml:space="preserve"> mestert! – hörögte. Szavaira csontvázszerű alakok vánszorogtak elő. – Erről nem volt szó a felderítésen</w:t>
      </w:r>
      <w:proofErr w:type="gramStart"/>
      <w:r>
        <w:t>...</w:t>
      </w:r>
      <w:proofErr w:type="gramEnd"/>
      <w:r>
        <w:t xml:space="preserve"> – mondta Williams mikor szembefordult a bolygó különös lakójával. A legnagyobb örömére a humanoid is így tett, az arcán undorral.</w:t>
      </w:r>
    </w:p>
    <w:sectPr w:rsidR="000D0ABD" w:rsidSect="008E5B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6" w:author="ifj. Orosz István" w:date="2018-06-06T15:10:00Z" w:initials="O.I.">
    <w:p w14:paraId="73FA8FCA" w14:textId="0B8B0052" w:rsidR="00B44CB7" w:rsidRDefault="00B44CB7">
      <w:pPr>
        <w:pStyle w:val="Jegyzetszveg"/>
      </w:pPr>
      <w:r>
        <w:rPr>
          <w:rStyle w:val="Jegyzethivatkozs"/>
        </w:rPr>
        <w:annotationRef/>
      </w:r>
      <w:r>
        <w:t>Javítottam a barlangos részt.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3FA8FC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ifj. Orosz István">
    <w15:presenceInfo w15:providerId="None" w15:userId="ifj. Orosz Istvá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CEA"/>
    <w:rsid w:val="000221DD"/>
    <w:rsid w:val="00092F6F"/>
    <w:rsid w:val="000D0ABD"/>
    <w:rsid w:val="0013639F"/>
    <w:rsid w:val="00154D1E"/>
    <w:rsid w:val="001D0885"/>
    <w:rsid w:val="00234DF2"/>
    <w:rsid w:val="00345C8D"/>
    <w:rsid w:val="003E2CEA"/>
    <w:rsid w:val="0050668E"/>
    <w:rsid w:val="005855A8"/>
    <w:rsid w:val="005E070D"/>
    <w:rsid w:val="0065008D"/>
    <w:rsid w:val="006C5524"/>
    <w:rsid w:val="00706A0D"/>
    <w:rsid w:val="008C45F8"/>
    <w:rsid w:val="008D559D"/>
    <w:rsid w:val="008E5BB6"/>
    <w:rsid w:val="009257D3"/>
    <w:rsid w:val="00954435"/>
    <w:rsid w:val="00B03CE9"/>
    <w:rsid w:val="00B44CB7"/>
    <w:rsid w:val="00B632AD"/>
    <w:rsid w:val="00C25F88"/>
    <w:rsid w:val="00C654D3"/>
    <w:rsid w:val="00CB6607"/>
    <w:rsid w:val="00E257E0"/>
    <w:rsid w:val="00E572D9"/>
    <w:rsid w:val="00FB26B7"/>
    <w:rsid w:val="00FC2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146A0"/>
  <w15:docId w15:val="{EB6E1446-3006-4AC4-AEC1-324C20B4D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HAnsi"/>
        <w:sz w:val="24"/>
        <w:szCs w:val="22"/>
        <w:lang w:val="hu-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8E5BB6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Jegyzethivatkozs">
    <w:name w:val="annotation reference"/>
    <w:basedOn w:val="Bekezdsalapbettpusa"/>
    <w:uiPriority w:val="99"/>
    <w:semiHidden/>
    <w:unhideWhenUsed/>
    <w:rsid w:val="00FB26B7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FB26B7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FB26B7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FB26B7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FB26B7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FB26B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B2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98FEDA-625E-4FA2-A93E-54E195ED3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909</Words>
  <Characters>6278</Characters>
  <Application>Microsoft Office Word</Application>
  <DocSecurity>0</DocSecurity>
  <Lines>52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IKSZT</dc:creator>
  <cp:keywords/>
  <dc:description/>
  <cp:lastModifiedBy>ifj. Orosz István</cp:lastModifiedBy>
  <cp:revision>2</cp:revision>
  <dcterms:created xsi:type="dcterms:W3CDTF">2018-06-06T13:10:00Z</dcterms:created>
  <dcterms:modified xsi:type="dcterms:W3CDTF">2018-06-06T13:10:00Z</dcterms:modified>
</cp:coreProperties>
</file>